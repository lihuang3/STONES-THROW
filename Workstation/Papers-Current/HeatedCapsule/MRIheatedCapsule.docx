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A7B78" w14:textId="61B4998D" w:rsidR="00EA3365" w:rsidRDefault="00EA3365" w:rsidP="00EA3365">
      <w:pPr>
        <w:pStyle w:val="Heading1"/>
        <w:rPr>
          <w:ins w:id="0" w:author="Becker, Aaron" w:date="2013-10-15T15:14:00Z"/>
        </w:rPr>
      </w:pPr>
      <w:ins w:id="1" w:author="Becker, Aaron" w:date="2013-10-15T15:07:00Z">
        <w:r w:rsidRPr="00E65714">
          <w:t xml:space="preserve">Using </w:t>
        </w:r>
      </w:ins>
      <w:ins w:id="2" w:author="Becker, Aaron" w:date="2013-10-15T15:13:00Z">
        <w:r w:rsidR="00FC10EA">
          <w:t>an</w:t>
        </w:r>
      </w:ins>
      <w:ins w:id="3" w:author="Becker, Aaron" w:date="2013-10-15T15:07:00Z">
        <w:r w:rsidRPr="00FA0239">
          <w:t xml:space="preserve"> MRI</w:t>
        </w:r>
      </w:ins>
      <w:ins w:id="4" w:author="Becker, Aaron" w:date="2013-10-15T15:14:00Z">
        <w:r w:rsidR="00FC10EA">
          <w:t xml:space="preserve"> scanner</w:t>
        </w:r>
      </w:ins>
      <w:ins w:id="5" w:author="Becker, Aaron" w:date="2013-10-15T15:07:00Z">
        <w:r w:rsidRPr="00FA0239">
          <w:t xml:space="preserve"> to generate heat at a milli-robot</w:t>
        </w:r>
      </w:ins>
    </w:p>
    <w:p w14:paraId="68738DD0" w14:textId="77777777" w:rsidR="00FC10EA" w:rsidRDefault="00FC10EA">
      <w:pPr>
        <w:rPr>
          <w:ins w:id="6" w:author="Becker, Aaron" w:date="2013-10-15T15:14:00Z"/>
        </w:rPr>
        <w:pPrChange w:id="7" w:author="Becker, Aaron" w:date="2013-10-15T15:14:00Z">
          <w:pPr>
            <w:pStyle w:val="Heading1"/>
          </w:pPr>
        </w:pPrChange>
      </w:pPr>
    </w:p>
    <w:p w14:paraId="6A7F85A1" w14:textId="5A04284D" w:rsidR="00EA3365" w:rsidRDefault="00EA3365" w:rsidP="00EA3365">
      <w:pPr>
        <w:pStyle w:val="Heading3"/>
        <w:rPr>
          <w:ins w:id="8" w:author="Becker, Aaron" w:date="2013-10-15T15:07:00Z"/>
        </w:rPr>
      </w:pPr>
      <w:ins w:id="9" w:author="Becker, Aaron" w:date="2013-10-15T15:07:00Z">
        <w:r>
          <w:t>How much energy needed to raise a 1mm capsule of water 2</w:t>
        </w:r>
      </w:ins>
      <w:ins w:id="10" w:author="Becker, Aaron" w:date="2013-10-15T15:15:00Z">
        <m:oMath>
          <m:r>
            <m:rPr>
              <m:sty m:val="p"/>
            </m:rPr>
            <w:rPr>
              <w:rFonts w:ascii="Cambria Math" w:hAnsi="Cambria Math"/>
            </w:rPr>
            <m:t>°C</m:t>
          </m:r>
        </m:oMath>
        <w:r w:rsidR="00EF1277">
          <w:t>?</w:t>
        </w:r>
      </w:ins>
    </w:p>
    <w:p w14:paraId="393665ED" w14:textId="40C328C7" w:rsidR="00EA3365" w:rsidRPr="00B21416" w:rsidRDefault="00EA3365" w:rsidP="00EA3365">
      <w:pPr>
        <w:rPr>
          <w:ins w:id="11" w:author="Becker, Aaron" w:date="2013-10-15T15:07:00Z"/>
        </w:rPr>
      </w:pPr>
    </w:p>
    <w:p w14:paraId="76F11946" w14:textId="6C8AE9F0" w:rsidR="00EA3365" w:rsidRDefault="00EA3365">
      <w:pPr>
        <w:rPr>
          <w:ins w:id="12" w:author="Becker, Aaron" w:date="2013-10-15T15:07:00Z"/>
        </w:rPr>
        <w:pPrChange w:id="13" w:author="Becker, Aaron" w:date="2013-10-15T15:07:00Z">
          <w:pPr>
            <w:ind w:left="720"/>
          </w:pPr>
        </w:pPrChange>
      </w:pPr>
      <w:ins w:id="14" w:author="Becker, Aaron" w:date="2013-10-15T15:07:00Z">
        <w:r>
          <w:t>A 1-millimeter sphere of water contains approximately 0.5 g of water.  To raise this 2 degrees Celsius requires about 4 Joules of energy.  Assuming no heat loss, with 7mW of power, we’d need to wait 4/0.007 seconds, or almost 10 minutes.  With 3.5mW</w:t>
        </w:r>
      </w:ins>
      <w:ins w:id="15" w:author="Becker, Aaron" w:date="2013-10-15T15:16:00Z">
        <w:r w:rsidR="00EF1277">
          <w:t xml:space="preserve"> of power</w:t>
        </w:r>
      </w:ins>
      <w:ins w:id="16" w:author="Becker, Aaron" w:date="2013-10-15T15:07:00Z">
        <w:r>
          <w:t>, we’d need 20 minutes.</w:t>
        </w:r>
      </w:ins>
    </w:p>
    <w:p w14:paraId="1A638D04" w14:textId="77777777" w:rsidR="00EA3365" w:rsidRDefault="00EA3365" w:rsidP="00EA3365">
      <w:pPr>
        <w:ind w:left="720"/>
        <w:rPr>
          <w:ins w:id="17" w:author="Becker, Aaron" w:date="2013-10-15T15:07:00Z"/>
        </w:rPr>
      </w:pPr>
    </w:p>
    <w:p w14:paraId="78258C38" w14:textId="77777777" w:rsidR="00EA3365" w:rsidRDefault="00EA3365">
      <w:pPr>
        <w:rPr>
          <w:ins w:id="18" w:author="Becker, Aaron" w:date="2013-10-15T15:07:00Z"/>
        </w:rPr>
        <w:pPrChange w:id="19" w:author="Becker, Aaron" w:date="2013-10-15T15:07:00Z">
          <w:pPr>
            <w:ind w:left="720"/>
          </w:pPr>
        </w:pPrChange>
      </w:pPr>
      <w:ins w:id="20" w:author="Becker, Aaron" w:date="2013-10-15T15:07:00Z">
        <w:r>
          <w:t xml:space="preserve">But a sphere in quiescent fluid conducts heat into the fluid.  </w:t>
        </w:r>
      </w:ins>
    </w:p>
    <w:p w14:paraId="53814245" w14:textId="77777777" w:rsidR="00EA3365" w:rsidRPr="00FA0239" w:rsidRDefault="00EA3365">
      <w:pPr>
        <w:rPr>
          <w:ins w:id="21" w:author="Becker, Aaron" w:date="2013-10-15T15:07:00Z"/>
        </w:rPr>
        <w:pPrChange w:id="22" w:author="Becker, Aaron" w:date="2013-10-15T15:07:00Z">
          <w:pPr>
            <w:ind w:left="720"/>
          </w:pPr>
        </w:pPrChange>
      </w:pPr>
      <w:ins w:id="23" w:author="Becker, Aaron" w:date="2013-10-15T15:07:00Z">
        <m:oMathPara>
          <m:oMath>
            <m:r>
              <w:rPr>
                <w:rFonts w:ascii="Cambria Math" w:hAnsi="Cambria Math"/>
              </w:rPr>
              <m:t xml:space="preserve">q=k S 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oMath>
        </m:oMathPara>
      </w:ins>
    </w:p>
    <w:p w14:paraId="20D829B5" w14:textId="77777777" w:rsidR="00EA3365" w:rsidRDefault="00EA3365">
      <w:pPr>
        <w:rPr>
          <w:ins w:id="24" w:author="Becker, Aaron" w:date="2013-10-15T15:07:00Z"/>
        </w:rPr>
        <w:pPrChange w:id="25" w:author="Becker, Aaron" w:date="2013-10-15T15:07:00Z">
          <w:pPr>
            <w:ind w:left="720"/>
          </w:pPr>
        </w:pPrChange>
      </w:pPr>
      <w:ins w:id="26" w:author="Becker, Aaron" w:date="2013-10-15T15:07:00Z">
        <m:oMath>
          <m:r>
            <w:rPr>
              <w:rFonts w:ascii="Cambria Math" w:hAnsi="Cambria Math"/>
            </w:rPr>
            <m:t>q</m:t>
          </m:r>
        </m:oMath>
        <w:r>
          <w:t xml:space="preserve"> is the heat transfer rate in J/S.</w:t>
        </w:r>
      </w:ins>
    </w:p>
    <w:p w14:paraId="1FC4DA06" w14:textId="39AF1EA9" w:rsidR="00EA3365" w:rsidRDefault="00993659">
      <w:pPr>
        <w:rPr>
          <w:ins w:id="27" w:author="Becker, Aaron" w:date="2013-10-15T15:07:00Z"/>
        </w:rPr>
        <w:pPrChange w:id="28" w:author="Becker, Aaron" w:date="2013-10-15T15:07:00Z">
          <w:pPr>
            <w:ind w:left="720"/>
          </w:pPr>
        </w:pPrChange>
      </w:pPr>
      <m:oMath>
        <m:sSub>
          <m:sSubPr>
            <m:ctrlPr>
              <w:ins w:id="29" w:author="Becker, Aaron" w:date="2013-10-15T15:07:00Z">
                <w:rPr>
                  <w:rFonts w:ascii="Cambria Math" w:hAnsi="Cambria Math"/>
                  <w:i/>
                </w:rPr>
              </w:ins>
            </m:ctrlPr>
          </m:sSubPr>
          <m:e>
            <w:ins w:id="30" w:author="Becker, Aaron" w:date="2013-10-15T15:07:00Z">
              <m:r>
                <w:rPr>
                  <w:rFonts w:ascii="Cambria Math" w:hAnsi="Cambria Math"/>
                </w:rPr>
                <m:t>S</m:t>
              </m:r>
            </w:ins>
          </m:e>
          <m:sub>
            <w:ins w:id="31" w:author="Becker, Aaron" w:date="2013-10-15T15:07:00Z">
              <m:r>
                <m:rPr>
                  <m:nor/>
                </m:rPr>
                <w:rPr>
                  <w:rFonts w:ascii="Cambria Math" w:hAnsi="Cambria Math"/>
                </w:rPr>
                <m:t>sphere</m:t>
              </m:r>
            </w:ins>
          </m:sub>
        </m:sSub>
      </m:oMath>
      <w:ins w:id="32" w:author="Becker, Aaron" w:date="2013-10-15T15:07:00Z">
        <w:r w:rsidR="00EA3365">
          <w:t xml:space="preserve"> the conduction shape factor in m (</w:t>
        </w:r>
        <m:oMath>
          <m:r>
            <w:rPr>
              <w:rFonts w:ascii="Cambria Math" w:hAnsi="Cambria Math"/>
            </w:rPr>
            <m:t>4πr</m:t>
          </m:r>
        </m:oMath>
        <w:r w:rsidR="00EA3365">
          <w:t>)</w:t>
        </w:r>
      </w:ins>
      <w:customXmlInsRangeStart w:id="33" w:author="Becker, Aaron" w:date="2013-10-15T15:35:00Z"/>
      <w:sdt>
        <w:sdtPr>
          <w:id w:val="1528209454"/>
          <w:citation/>
        </w:sdtPr>
        <w:sdtEndPr/>
        <w:sdtContent>
          <w:customXmlInsRangeEnd w:id="33"/>
          <w:ins w:id="34" w:author="Becker, Aaron" w:date="2013-10-15T15:35:00Z">
            <w:r w:rsidR="00023A34">
              <w:fldChar w:fldCharType="begin"/>
            </w:r>
            <w:r w:rsidR="00023A34">
              <w:instrText xml:space="preserve"> CITATION JPH81 \l 1033 </w:instrText>
            </w:r>
          </w:ins>
          <w:r w:rsidR="00023A34">
            <w:fldChar w:fldCharType="separate"/>
          </w:r>
          <w:r w:rsidR="003F73CC">
            <w:rPr>
              <w:noProof/>
            </w:rPr>
            <w:t xml:space="preserve"> </w:t>
          </w:r>
          <w:r w:rsidR="003F73CC" w:rsidRPr="003F73CC">
            <w:rPr>
              <w:noProof/>
            </w:rPr>
            <w:t>[1]</w:t>
          </w:r>
          <w:ins w:id="35" w:author="Becker, Aaron" w:date="2013-10-15T15:35:00Z">
            <w:r w:rsidR="00023A34">
              <w:fldChar w:fldCharType="end"/>
            </w:r>
          </w:ins>
          <w:customXmlInsRangeStart w:id="36" w:author="Becker, Aaron" w:date="2013-10-15T15:35:00Z"/>
        </w:sdtContent>
      </w:sdt>
      <w:customXmlInsRangeEnd w:id="36"/>
    </w:p>
    <w:p w14:paraId="5DECE6C7" w14:textId="77777777" w:rsidR="00EA3365" w:rsidRPr="00FA0239" w:rsidRDefault="00EA3365">
      <w:pPr>
        <w:rPr>
          <w:ins w:id="37" w:author="Becker, Aaron" w:date="2013-10-15T15:07:00Z"/>
        </w:rPr>
        <w:pPrChange w:id="38" w:author="Becker, Aaron" w:date="2013-10-15T15:07:00Z">
          <w:pPr>
            <w:ind w:left="720"/>
          </w:pPr>
        </w:pPrChange>
      </w:pPr>
      <w:ins w:id="39" w:author="Becker, Aaron" w:date="2013-10-15T15:07:00Z"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  <w:r>
          <w:t xml:space="preserve"> the change in temperature</w:t>
        </w:r>
      </w:ins>
    </w:p>
    <w:p w14:paraId="645E4EE3" w14:textId="77777777" w:rsidR="00EA3365" w:rsidRDefault="00EA3365">
      <w:pPr>
        <w:rPr>
          <w:ins w:id="40" w:author="Becker, Aaron" w:date="2013-10-15T15:07:00Z"/>
        </w:rPr>
        <w:pPrChange w:id="41" w:author="Becker, Aaron" w:date="2013-10-15T15:07:00Z">
          <w:pPr>
            <w:ind w:left="720"/>
          </w:pPr>
        </w:pPrChange>
      </w:pPr>
      <w:ins w:id="42" w:author="Becker, Aaron" w:date="2013-10-15T15:07:00Z">
        <m:oMath>
          <m:r>
            <w:rPr>
              <w:rFonts w:ascii="Cambria Math" w:hAnsi="Cambria Math"/>
            </w:rPr>
            <m:t>k</m:t>
          </m:r>
        </m:oMath>
        <w:r>
          <w:t xml:space="preserve"> the thermal conductivity in W/m· °C</w:t>
        </w:r>
      </w:ins>
    </w:p>
    <w:p w14:paraId="11053834" w14:textId="77777777" w:rsidR="00EA3365" w:rsidRDefault="00EA3365" w:rsidP="00EA3365">
      <w:pPr>
        <w:ind w:left="720"/>
        <w:rPr>
          <w:ins w:id="43" w:author="Becker, Aaron" w:date="2013-10-15T15:07:00Z"/>
        </w:rPr>
      </w:pPr>
    </w:p>
    <w:p w14:paraId="1049DF49" w14:textId="77777777" w:rsidR="00EA3365" w:rsidRPr="00E65714" w:rsidRDefault="00EA3365" w:rsidP="00EA3365">
      <w:pPr>
        <w:rPr>
          <w:ins w:id="44" w:author="Becker, Aaron" w:date="2013-10-15T15:07:00Z"/>
        </w:rPr>
      </w:pPr>
      <w:ins w:id="45" w:author="Becker, Aaron" w:date="2013-10-15T15:07:00Z"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0.556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· °C</m:t>
              </m:r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4π 0.0005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°C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37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°C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=7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/>
            </w:rPr>
            <m:t>W</m:t>
          </m:r>
        </m:oMath>
        <w:r w:rsidRPr="00CB49DD">
          <w:t xml:space="preserve"> </w:t>
        </w:r>
      </w:ins>
    </w:p>
    <w:p w14:paraId="7D07B66D" w14:textId="77777777" w:rsidR="00EA3365" w:rsidRDefault="00EA3365" w:rsidP="00EA3365">
      <w:pPr>
        <w:rPr>
          <w:ins w:id="46" w:author="Becker, Aaron" w:date="2013-10-15T15:07:00Z"/>
        </w:rPr>
      </w:pPr>
    </w:p>
    <w:p w14:paraId="2BEE7BAB" w14:textId="77777777" w:rsidR="00EA3365" w:rsidRDefault="00EA3365" w:rsidP="00EA3365">
      <w:pPr>
        <w:rPr>
          <w:ins w:id="47" w:author="Becker, Aaron" w:date="2013-10-15T15:07:00Z"/>
        </w:rPr>
      </w:pPr>
      <w:ins w:id="48" w:author="Becker, Aaron" w:date="2013-10-15T15:07:00Z">
        <w:r>
          <w:t>We require at least 7mW to maintain a 2 °C temperature difference.</w:t>
        </w:r>
      </w:ins>
    </w:p>
    <w:p w14:paraId="32A4EA93" w14:textId="430F50C5" w:rsidR="00D031A5" w:rsidRPr="00E65714" w:rsidRDefault="000865EF" w:rsidP="00D031A5">
      <w:pPr>
        <w:rPr>
          <w:ins w:id="49" w:author="Becker, Aaron" w:date="2013-10-14T17:17:00Z"/>
        </w:rPr>
      </w:pPr>
      <w:del w:id="50" w:author="Becker, Aaron" w:date="2013-10-15T15:07:00Z">
        <w:r w:rsidDel="00EA3365">
          <w:delText xml:space="preserve"> </w:delText>
        </w:r>
        <w:r w:rsidR="000E2465" w:rsidDel="00EA3365">
          <w:delText xml:space="preserve"> </w:delText>
        </w:r>
      </w:del>
      <w:del w:id="51" w:author="Becker, Aaron" w:date="2013-10-15T14:53:00Z">
        <m:oMath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</m:oMath>
      </w:del>
    </w:p>
    <w:p w14:paraId="542D1004" w14:textId="77777777" w:rsidR="00D031A5" w:rsidRPr="00D031A5" w:rsidRDefault="00D031A5">
      <w:pPr>
        <w:rPr>
          <w:ins w:id="52" w:author="Becker, Aaron" w:date="2013-10-11T15:57:00Z"/>
        </w:rPr>
      </w:pPr>
    </w:p>
    <w:p w14:paraId="149537ED" w14:textId="770B2390" w:rsidR="00E5152A" w:rsidRPr="00611B02" w:rsidRDefault="00EA3365">
      <w:pPr>
        <w:pStyle w:val="Heading3"/>
        <w:pPrChange w:id="53" w:author="Becker, Aaron" w:date="2013-10-11T15:58:00Z">
          <w:pPr/>
        </w:pPrChange>
      </w:pPr>
      <w:ins w:id="54" w:author="Becker, Aaron" w:date="2013-10-15T15:07:00Z">
        <w:r>
          <w:t xml:space="preserve">Method 1: </w:t>
        </w:r>
      </w:ins>
      <w:r w:rsidR="00F008C7" w:rsidRPr="00611B02">
        <w:t>Voltage induced by magnetic gradient</w:t>
      </w:r>
      <w:r w:rsidR="00E3687F">
        <w:t>s</w:t>
      </w:r>
      <w:r w:rsidR="00F008C7" w:rsidRPr="00611B02">
        <w:t xml:space="preserve"> switching</w:t>
      </w:r>
      <w:del w:id="55" w:author="Becker, Aaron" w:date="2013-10-11T15:57:00Z">
        <w:r w:rsidR="00F008C7" w:rsidRPr="00611B02" w:rsidDel="00E65714">
          <w:delText>,</w:delText>
        </w:r>
      </w:del>
    </w:p>
    <w:p w14:paraId="3B8F3B7E" w14:textId="77777777" w:rsidR="00F008C7" w:rsidRDefault="00F008C7"/>
    <w:p w14:paraId="00EA13B0" w14:textId="3D7790CF" w:rsidR="00F008C7" w:rsidRDefault="00F008C7">
      <w:r>
        <w:t>Faraday’s law of induction</w:t>
      </w:r>
      <w:ins w:id="56" w:author="Becker, Aaron" w:date="2013-10-11T16:33:00Z">
        <w:r w:rsidR="002205EC">
          <w:t xml:space="preserve"> for a current-carrying loop</w:t>
        </w:r>
      </w:ins>
      <w:ins w:id="57" w:author="Becker, Aaron" w:date="2013-10-14T17:20:00Z">
        <w:r w:rsidR="008F6F04">
          <w:t xml:space="preserve"> (</w:t>
        </w:r>
        <w:r w:rsidR="008F6F04">
          <w:fldChar w:fldCharType="begin"/>
        </w:r>
        <w:r w:rsidR="008F6F04">
          <w:instrText xml:space="preserve"> HYPERLINK "http://hyperphysics.phy-astr.gsu.edu/hbase/electric/farlaw.html" </w:instrText>
        </w:r>
        <w:r w:rsidR="008F6F04">
          <w:fldChar w:fldCharType="separate"/>
        </w:r>
        <w:r w:rsidR="008F6F04">
          <w:rPr>
            <w:rStyle w:val="Hyperlink"/>
          </w:rPr>
          <w:t>http://hyperphysics.phy-astr.gsu.edu/hbase/electric/farlaw.html</w:t>
        </w:r>
        <w:r w:rsidR="008F6F04">
          <w:fldChar w:fldCharType="end"/>
        </w:r>
        <w:r w:rsidR="008F6F04">
          <w:t>)</w:t>
        </w:r>
      </w:ins>
      <w:r>
        <w:t>:</w:t>
      </w:r>
    </w:p>
    <w:p w14:paraId="2F020248" w14:textId="77777777" w:rsidR="00F008C7" w:rsidRDefault="00F008C7"/>
    <w:p w14:paraId="7B1E5899" w14:textId="77777777" w:rsidR="00F008C7" w:rsidRPr="003D0F95" w:rsidRDefault="00F008C7">
      <w:pPr>
        <w:rPr>
          <w:ins w:id="58" w:author="Becker, Aaron" w:date="2013-10-11T16:27:00Z"/>
        </w:rPr>
      </w:pPr>
      <m:oMathPara>
        <m:oMath>
          <m:r>
            <w:rPr>
              <w:rFonts w:ascii="Cambria Math" w:hAnsi="Cambria Math"/>
            </w:rPr>
            <m:t>v= -N×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B∙A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385C3F99" w14:textId="64F34141" w:rsidR="003D0F95" w:rsidRDefault="003D0F95">
      <w:pPr>
        <w:rPr>
          <w:ins w:id="59" w:author="Becker, Aaron" w:date="2013-10-11T16:27:00Z"/>
        </w:rPr>
      </w:pPr>
      <w:ins w:id="60" w:author="Becker, Aaron" w:date="2013-10-11T16:27:00Z">
        <w:r>
          <w:t>N=</w:t>
        </w:r>
      </w:ins>
      <w:ins w:id="61" w:author="Becker, Aaron" w:date="2013-10-11T16:33:00Z">
        <w:r w:rsidR="002205EC">
          <w:t xml:space="preserve"> number of turns</w:t>
        </w:r>
      </w:ins>
    </w:p>
    <w:p w14:paraId="59A78BF3" w14:textId="55D4EF75" w:rsidR="003D0F95" w:rsidRDefault="003D0F95">
      <w:pPr>
        <w:rPr>
          <w:ins w:id="62" w:author="Becker, Aaron" w:date="2013-10-11T16:27:00Z"/>
        </w:rPr>
      </w:pPr>
      <w:ins w:id="63" w:author="Becker, Aaron" w:date="2013-10-11T16:27:00Z"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B</m:t>
          </m:r>
        </m:oMath>
      </w:ins>
      <w:r>
        <w:t xml:space="preserve"> </w:t>
      </w:r>
      <w:ins w:id="64" w:author="Becker, Aaron" w:date="2013-10-11T16:27:00Z">
        <w:r>
          <w:t>=</w:t>
        </w:r>
      </w:ins>
      <w:ins w:id="65" w:author="Becker, Aaron" w:date="2013-10-11T16:33:00Z">
        <w:r w:rsidR="002205EC">
          <w:t>change in magnetic field</w:t>
        </w:r>
      </w:ins>
    </w:p>
    <w:p w14:paraId="7FC45577" w14:textId="298F2B96" w:rsidR="003D0F95" w:rsidRDefault="003D0F95">
      <w:pPr>
        <w:rPr>
          <w:ins w:id="66" w:author="Becker, Aaron" w:date="2013-10-11T16:27:00Z"/>
        </w:rPr>
      </w:pPr>
      <w:ins w:id="67" w:author="Becker, Aaron" w:date="2013-10-11T16:27:00Z">
        <w:r>
          <w:t xml:space="preserve">A = </w:t>
        </w:r>
      </w:ins>
      <w:ins w:id="68" w:author="Becker, Aaron" w:date="2013-10-11T16:33:00Z">
        <w:r w:rsidR="002205EC">
          <w:t>area of loop</w:t>
        </w:r>
      </w:ins>
    </w:p>
    <w:p w14:paraId="38270E73" w14:textId="77777777" w:rsidR="003D0F95" w:rsidRDefault="003D0F95">
      <w:pPr>
        <w:rPr>
          <w:ins w:id="69" w:author="Becker, Aaron" w:date="2013-10-11T16:27:00Z"/>
        </w:rPr>
      </w:pPr>
    </w:p>
    <w:p w14:paraId="4600B223" w14:textId="77777777" w:rsidR="003D0F95" w:rsidRPr="00A808F9" w:rsidRDefault="003D0F95"/>
    <w:p w14:paraId="5639E61F" w14:textId="77777777" w:rsidR="00A808F9" w:rsidRDefault="00A808F9">
      <w:r>
        <w:t>Typical slew rate (</w:t>
      </w:r>
      <w:hyperlink r:id="rId5" w:history="1">
        <w:r w:rsidRPr="00307E52">
          <w:rPr>
            <w:rStyle w:val="Hyperlink"/>
          </w:rPr>
          <w:t>http://www.mr-tip.com/serv1.php?type=db1&amp;dbs=Slew%20Rate</w:t>
        </w:r>
      </w:hyperlink>
      <w:r>
        <w:t>)</w:t>
      </w:r>
    </w:p>
    <w:p w14:paraId="063E1127" w14:textId="77777777" w:rsidR="00A808F9" w:rsidRDefault="00A808F9"/>
    <w:p w14:paraId="1624A923" w14:textId="77777777" w:rsidR="00A808F9" w:rsidRDefault="00A808F9">
      <w:pPr>
        <w:rPr>
          <w:rFonts w:eastAsia="Times New Roman" w:cs="Times New Roman"/>
        </w:rPr>
      </w:pPr>
      <w:r>
        <w:t>Slew rate = 150</w:t>
      </w:r>
      <w:r>
        <w:rPr>
          <w:rFonts w:eastAsia="Times New Roman" w:cs="Times New Roman"/>
        </w:rPr>
        <w:t xml:space="preserve"> T/m/sec. at 1</w:t>
      </w:r>
      <w:r w:rsidR="00862776">
        <w:rPr>
          <w:rFonts w:eastAsia="Times New Roman" w:cs="Times New Roman"/>
        </w:rPr>
        <w:t>0</w:t>
      </w:r>
      <w:r>
        <w:rPr>
          <w:rFonts w:eastAsia="Times New Roman" w:cs="Times New Roman"/>
        </w:rPr>
        <w:t xml:space="preserve"> cm from the center: 15</w:t>
      </w:r>
      <w:r w:rsidRPr="00A808F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T/sec.</w:t>
      </w:r>
    </w:p>
    <w:p w14:paraId="17795E63" w14:textId="77777777" w:rsidR="00A808F9" w:rsidRDefault="00A808F9">
      <w:pPr>
        <w:rPr>
          <w:rFonts w:eastAsia="Times New Roman" w:cs="Times New Roman"/>
        </w:rPr>
      </w:pPr>
    </w:p>
    <w:p w14:paraId="2626B80F" w14:textId="77777777" w:rsidR="00A808F9" w:rsidRDefault="00946C47">
      <w:r>
        <w:t xml:space="preserve">For a 1mm diameter, </w:t>
      </w:r>
      <w:r w:rsidR="007F7F5B">
        <w:t>1 turn</w:t>
      </w:r>
      <w:r>
        <w:t xml:space="preserve"> coil</w:t>
      </w:r>
      <w:r w:rsidR="007F7F5B">
        <w:t>, placed at 10 cm from the center of the MRI, we have</w:t>
      </w:r>
    </w:p>
    <w:p w14:paraId="366FE4DA" w14:textId="77777777" w:rsidR="00946C47" w:rsidRDefault="00946C47"/>
    <w:p w14:paraId="7DAB4B05" w14:textId="2D701F13" w:rsidR="00946C47" w:rsidRPr="00A808F9" w:rsidRDefault="00946C47" w:rsidP="00946C47">
      <m:oMathPara>
        <m:oMath>
          <m:r>
            <w:rPr>
              <w:rFonts w:ascii="Cambria Math" w:hAnsi="Cambria Math"/>
            </w:rPr>
            <m:t>v= -1×15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×π×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0.0005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=-11.8μV</m:t>
          </m:r>
        </m:oMath>
      </m:oMathPara>
    </w:p>
    <w:p w14:paraId="2F69F820" w14:textId="0160405B" w:rsidR="00946C47" w:rsidRDefault="00EA3365">
      <w:ins w:id="70" w:author="Becker, Aaron" w:date="2013-10-15T15:07:00Z">
        <w:r>
          <w:lastRenderedPageBreak/>
          <w:t xml:space="preserve">To answer: </w:t>
        </w:r>
      </w:ins>
      <w:ins w:id="71" w:author="Becker, Aaron" w:date="2013-10-11T16:37:00Z">
        <w:r w:rsidR="002205EC">
          <w:t>How many amps?</w:t>
        </w:r>
      </w:ins>
      <w:ins w:id="72" w:author="Becker, Aaron" w:date="2013-10-14T17:19:00Z">
        <w:r w:rsidR="00D031A5">
          <w:t xml:space="preserve">  How much power can we produce?</w:t>
        </w:r>
      </w:ins>
      <w:ins w:id="73" w:author="Becker, Aaron" w:date="2013-10-11T16:37:00Z">
        <w:r w:rsidR="002205EC">
          <w:t xml:space="preserve"> </w:t>
        </w:r>
      </w:ins>
    </w:p>
    <w:p w14:paraId="444A1EEA" w14:textId="39AFEEFC" w:rsidR="000B72EA" w:rsidRDefault="000B72EA">
      <w:r>
        <w:t>For a 10 cm diameter, 1 turn coil, placed at 15 cm from the MRI center, we have:</w:t>
      </w:r>
    </w:p>
    <w:p w14:paraId="34887C69" w14:textId="41AC31EF" w:rsidR="000B72EA" w:rsidRPr="00A808F9" w:rsidRDefault="000B72EA" w:rsidP="000B72EA">
      <m:oMathPara>
        <m:oMath>
          <m:r>
            <w:rPr>
              <w:rFonts w:ascii="Cambria Math" w:hAnsi="Cambria Math"/>
            </w:rPr>
            <m:t>v= -1×22.5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×π×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=-0.7V</m:t>
          </m:r>
        </m:oMath>
      </m:oMathPara>
    </w:p>
    <w:p w14:paraId="3EF0BCD1" w14:textId="77777777" w:rsidR="000B72EA" w:rsidRDefault="000B72EA"/>
    <w:p w14:paraId="0AAF37B2" w14:textId="79667D91" w:rsidR="00611B02" w:rsidDel="00FC10EA" w:rsidRDefault="00611B02">
      <w:pPr>
        <w:pStyle w:val="Heading3"/>
        <w:rPr>
          <w:del w:id="74" w:author="Becker, Aaron" w:date="2013-10-15T15:13:00Z"/>
        </w:rPr>
        <w:pPrChange w:id="75" w:author="Becker, Aaron" w:date="2013-10-11T15:58:00Z">
          <w:pPr/>
        </w:pPrChange>
      </w:pPr>
      <w:del w:id="76" w:author="Becker, Aaron" w:date="2013-10-15T15:13:00Z">
        <w:r w:rsidRPr="00611B02" w:rsidDel="00FC10EA">
          <w:delText>Force induced by eddy current</w:delText>
        </w:r>
      </w:del>
    </w:p>
    <w:p w14:paraId="621F4E08" w14:textId="6BEC2599" w:rsidR="002E6848" w:rsidDel="00FC10EA" w:rsidRDefault="002E6848">
      <w:pPr>
        <w:rPr>
          <w:del w:id="77" w:author="Becker, Aaron" w:date="2013-10-15T15:13:00Z"/>
          <w:b/>
        </w:rPr>
      </w:pPr>
    </w:p>
    <w:p w14:paraId="04AE9922" w14:textId="7AF218D5" w:rsidR="009F1854" w:rsidDel="00FC10EA" w:rsidRDefault="00492AF5">
      <w:pPr>
        <w:rPr>
          <w:del w:id="78" w:author="Becker, Aaron" w:date="2013-10-15T15:13:00Z"/>
        </w:rPr>
        <w:pPrChange w:id="79" w:author="Becker, Aaron" w:date="2013-10-15T15:09:00Z">
          <w:pPr>
            <w:ind w:left="720"/>
          </w:pPr>
        </w:pPrChange>
      </w:pPr>
      <w:del w:id="80" w:author="Becker, Aaron" w:date="2013-10-15T15:13:00Z">
        <w:r w:rsidDel="00FC10EA">
          <w:delText>To investigate…</w:delText>
        </w:r>
      </w:del>
    </w:p>
    <w:p w14:paraId="39357270" w14:textId="77777777" w:rsidR="009F1854" w:rsidRDefault="009F1854">
      <w:pPr>
        <w:pPrChange w:id="81" w:author="Becker, Aaron" w:date="2013-10-15T15:13:00Z">
          <w:pPr>
            <w:ind w:left="720"/>
          </w:pPr>
        </w:pPrChange>
      </w:pPr>
    </w:p>
    <w:p w14:paraId="18962665" w14:textId="64918C0B" w:rsidR="00D21D95" w:rsidRDefault="00EA3365" w:rsidP="00D21D95">
      <w:pPr>
        <w:pStyle w:val="Heading3"/>
        <w:rPr>
          <w:ins w:id="82" w:author="Becker, Aaron" w:date="2013-10-14T16:03:00Z"/>
        </w:rPr>
      </w:pPr>
      <w:ins w:id="83" w:author="Becker, Aaron" w:date="2013-10-15T15:07:00Z">
        <w:r>
          <w:t xml:space="preserve">Method 2: Harvesting energy from the </w:t>
        </w:r>
      </w:ins>
      <w:ins w:id="84" w:author="Becker, Aaron" w:date="2013-10-14T16:03:00Z">
        <w:r w:rsidR="00D21D95">
          <w:t>RF coil</w:t>
        </w:r>
      </w:ins>
    </w:p>
    <w:p w14:paraId="5D4F3799" w14:textId="4067A9FF" w:rsidR="008A49B1" w:rsidRDefault="00EA3365">
      <w:pPr>
        <w:rPr>
          <w:ins w:id="85" w:author="Becker, Aaron" w:date="2013-10-14T16:48:00Z"/>
        </w:rPr>
        <w:pPrChange w:id="86" w:author="Becker, Aaron" w:date="2013-10-15T15:09:00Z">
          <w:pPr>
            <w:ind w:left="720"/>
          </w:pPr>
        </w:pPrChange>
      </w:pPr>
      <w:ins w:id="87" w:author="Becker, Aaron" w:date="2013-10-15T15:08:00Z">
        <w:r>
          <w:t>W</w:t>
        </w:r>
      </w:ins>
      <w:ins w:id="88" w:author="Becker, Aaron" w:date="2013-10-14T16:48:00Z">
        <w:r w:rsidR="008A49B1">
          <w:t>ith a huge coil</w:t>
        </w:r>
      </w:ins>
      <w:ins w:id="89" w:author="Becker, Aaron" w:date="2013-10-15T15:08:00Z">
        <w:r>
          <w:t xml:space="preserve"> (1 m</w:t>
        </w:r>
        <w:r>
          <w:rPr>
            <w:vertAlign w:val="superscript"/>
          </w:rPr>
          <w:t>2</w:t>
        </w:r>
        <w:r>
          <w:t>)</w:t>
        </w:r>
      </w:ins>
      <w:ins w:id="90" w:author="Becker, Aaron" w:date="2013-10-14T16:48:00Z">
        <w:r w:rsidR="008A49B1">
          <w:t xml:space="preserve">, researchers raised a probe tip 50 </w:t>
        </w:r>
      </w:ins>
      <w:ins w:id="91" w:author="Becker, Aaron" w:date="2013-10-15T15:09:00Z">
        <w:r w:rsidR="00FC10EA">
          <w:t xml:space="preserve">°C </w:t>
        </w:r>
      </w:ins>
      <w:ins w:id="92" w:author="Becker, Aaron" w:date="2013-10-14T16:49:00Z">
        <w:r w:rsidR="00CD00D5">
          <w:t>in a few minutes</w:t>
        </w:r>
      </w:ins>
      <w:ins w:id="93" w:author="Becker, Aaron" w:date="2013-10-15T15:08:00Z">
        <w:r>
          <w:t xml:space="preserve"> </w:t>
        </w:r>
      </w:ins>
      <w:customXmlInsRangeStart w:id="94" w:author="Becker, Aaron" w:date="2013-10-15T15:47:00Z"/>
      <w:sdt>
        <w:sdtPr>
          <w:id w:val="-1956859445"/>
          <w:citation/>
        </w:sdtPr>
        <w:sdtEndPr/>
        <w:sdtContent>
          <w:customXmlInsRangeEnd w:id="94"/>
          <w:ins w:id="95" w:author="Becker, Aaron" w:date="2013-10-15T15:47:00Z">
            <w:r w:rsidR="00EA7CC1">
              <w:fldChar w:fldCharType="begin"/>
            </w:r>
            <w:r w:rsidR="00EA7CC1">
              <w:instrText xml:space="preserve"> CITATION Yik12 \l 1033 </w:instrText>
            </w:r>
          </w:ins>
          <w:r w:rsidR="00EA7CC1">
            <w:fldChar w:fldCharType="separate"/>
          </w:r>
          <w:r w:rsidR="003F73CC" w:rsidRPr="003F73CC">
            <w:rPr>
              <w:noProof/>
            </w:rPr>
            <w:t>[2]</w:t>
          </w:r>
          <w:ins w:id="96" w:author="Becker, Aaron" w:date="2013-10-15T15:47:00Z">
            <w:r w:rsidR="00EA7CC1">
              <w:fldChar w:fldCharType="end"/>
            </w:r>
          </w:ins>
          <w:customXmlInsRangeStart w:id="97" w:author="Becker, Aaron" w:date="2013-10-15T15:47:00Z"/>
        </w:sdtContent>
      </w:sdt>
      <w:customXmlInsRangeEnd w:id="97"/>
      <w:ins w:id="98" w:author="Becker, Aaron" w:date="2013-10-15T15:48:00Z">
        <w:r w:rsidR="00CD00D5">
          <w:t>.</w:t>
        </w:r>
      </w:ins>
    </w:p>
    <w:p w14:paraId="50466D56" w14:textId="77777777" w:rsidR="008A49B1" w:rsidRDefault="008A49B1">
      <w:pPr>
        <w:rPr>
          <w:ins w:id="99" w:author="Becker, Aaron" w:date="2013-10-14T16:48:00Z"/>
        </w:rPr>
        <w:pPrChange w:id="100" w:author="Becker, Aaron" w:date="2013-10-15T15:09:00Z">
          <w:pPr>
            <w:ind w:left="720"/>
          </w:pPr>
        </w:pPrChange>
      </w:pPr>
    </w:p>
    <w:p w14:paraId="0A1149BC" w14:textId="1203E14C" w:rsidR="00E65714" w:rsidRPr="00D21D95" w:rsidRDefault="00FC10EA">
      <w:pPr>
        <w:pPrChange w:id="101" w:author="Becker, Aaron" w:date="2013-10-15T15:09:00Z">
          <w:pPr>
            <w:ind w:left="720"/>
          </w:pPr>
        </w:pPrChange>
      </w:pPr>
      <w:ins w:id="102" w:author="Becker, Aaron" w:date="2013-10-15T15:09:00Z">
        <w:r>
          <w:t xml:space="preserve">Assume the RF coil operates at </w:t>
        </w:r>
      </w:ins>
      <w:ins w:id="103" w:author="Becker, Aaron" w:date="2013-10-14T16:03:00Z">
        <w:r w:rsidR="00D21D95">
          <w:t>35 MHz = 3.5x10</w:t>
        </w:r>
      </w:ins>
      <w:ins w:id="104" w:author="Becker, Aaron" w:date="2013-10-14T16:04:00Z">
        <w:r w:rsidR="00D21D95">
          <w:rPr>
            <w:vertAlign w:val="superscript"/>
          </w:rPr>
          <w:t>7</w:t>
        </w:r>
      </w:ins>
      <w:ins w:id="105" w:author="Becker, Aaron" w:date="2013-10-14T16:06:00Z">
        <w:r w:rsidR="00D21D95">
          <w:rPr>
            <w:vertAlign w:val="subscript"/>
          </w:rPr>
          <w:softHyphen/>
        </w:r>
        <w:r w:rsidR="00D21D95">
          <w:t>,</w:t>
        </w:r>
      </w:ins>
      <w:ins w:id="106" w:author="Becker, Aaron" w:date="2013-10-15T15:09:00Z">
        <w:r>
          <w:t xml:space="preserve"> then the</w:t>
        </w:r>
      </w:ins>
      <w:ins w:id="107" w:author="Becker, Aaron" w:date="2013-10-14T16:06:00Z">
        <w:r w:rsidR="00D21D95">
          <w:t xml:space="preserve"> full wave </w:t>
        </w:r>
      </w:ins>
      <w:ins w:id="108" w:author="Becker, Aaron" w:date="2013-10-15T15:09:00Z">
        <w:r>
          <w:t xml:space="preserve">length </w:t>
        </w:r>
      </w:ins>
      <w:ins w:id="109" w:author="Becker, Aaron" w:date="2013-10-14T16:06:00Z">
        <w:r w:rsidR="00D21D95">
          <w:t>is 8.6 m</w:t>
        </w:r>
      </w:ins>
      <w:ins w:id="110" w:author="Becker, Aaron" w:date="2013-10-15T15:09:00Z">
        <w:r>
          <w:t>.</w:t>
        </w:r>
      </w:ins>
    </w:p>
    <w:p w14:paraId="54465C01" w14:textId="20E85D3A" w:rsidR="00E65714" w:rsidRDefault="00FC10EA">
      <w:pPr>
        <w:rPr>
          <w:ins w:id="111" w:author="Becker, Aaron" w:date="2013-10-14T16:26:00Z"/>
        </w:rPr>
        <w:pPrChange w:id="112" w:author="Becker, Aaron" w:date="2013-10-15T15:09:00Z">
          <w:pPr>
            <w:ind w:left="720"/>
          </w:pPr>
        </w:pPrChange>
      </w:pPr>
      <w:ins w:id="113" w:author="Becker, Aaron" w:date="2013-10-15T15:09:00Z">
        <w:r>
          <w:t>What is the o</w:t>
        </w:r>
      </w:ins>
      <w:ins w:id="114" w:author="Becker, Aaron" w:date="2013-10-14T16:04:00Z">
        <w:r>
          <w:t>ptimal antenna size and shape to harvest this energy</w:t>
        </w:r>
      </w:ins>
      <w:ins w:id="115" w:author="Becker, Aaron" w:date="2013-10-15T15:11:00Z">
        <w:r>
          <w:t>?</w:t>
        </w:r>
      </w:ins>
    </w:p>
    <w:p w14:paraId="132FCF41" w14:textId="77777777" w:rsidR="00D82110" w:rsidRDefault="00D82110">
      <w:pPr>
        <w:rPr>
          <w:ins w:id="116" w:author="Becker, Aaron" w:date="2013-10-14T16:26:00Z"/>
        </w:rPr>
        <w:pPrChange w:id="117" w:author="Becker, Aaron" w:date="2013-10-15T15:09:00Z">
          <w:pPr>
            <w:ind w:left="720"/>
          </w:pPr>
        </w:pPrChange>
      </w:pPr>
    </w:p>
    <w:p w14:paraId="0800CE27" w14:textId="21343498" w:rsidR="00FC10EA" w:rsidRDefault="00FC10EA">
      <w:pPr>
        <w:rPr>
          <w:ins w:id="118" w:author="Becker, Aaron" w:date="2013-10-14T16:36:00Z"/>
        </w:rPr>
        <w:pPrChange w:id="119" w:author="Becker, Aaron" w:date="2013-10-15T15:09:00Z">
          <w:pPr>
            <w:ind w:left="720"/>
          </w:pPr>
        </w:pPrChange>
      </w:pPr>
      <w:ins w:id="120" w:author="Becker, Aaron" w:date="2013-10-14T16:27:00Z">
        <w:r>
          <w:t>Using an MR spectroscope, this article used a 72mm diameter coil with 5,000 turns t</w:t>
        </w:r>
        <w:r w:rsidR="00EA7CC1">
          <w:t>o extract 7mW from the RF coils</w:t>
        </w:r>
        <w:r>
          <w:t xml:space="preserve"> </w:t>
        </w:r>
      </w:ins>
      <w:customXmlInsRangeStart w:id="121" w:author="Becker, Aaron" w:date="2013-10-15T15:39:00Z"/>
      <w:sdt>
        <w:sdtPr>
          <w:id w:val="-403140379"/>
          <w:citation/>
        </w:sdtPr>
        <w:sdtEndPr/>
        <w:sdtContent>
          <w:customXmlInsRangeEnd w:id="121"/>
          <w:ins w:id="122" w:author="Becker, Aaron" w:date="2013-10-15T15:39:00Z">
            <w:r w:rsidR="00C61464">
              <w:fldChar w:fldCharType="begin"/>
            </w:r>
            <w:r w:rsidR="00C61464">
              <w:instrText xml:space="preserve"> CITATION Jen13 \l 1033 </w:instrText>
            </w:r>
          </w:ins>
          <w:r w:rsidR="00C61464">
            <w:fldChar w:fldCharType="separate"/>
          </w:r>
          <w:r w:rsidR="003F73CC" w:rsidRPr="003F73CC">
            <w:rPr>
              <w:noProof/>
            </w:rPr>
            <w:t>[3]</w:t>
          </w:r>
          <w:ins w:id="123" w:author="Becker, Aaron" w:date="2013-10-15T15:39:00Z">
            <w:r w:rsidR="00C61464">
              <w:fldChar w:fldCharType="end"/>
            </w:r>
          </w:ins>
          <w:customXmlInsRangeStart w:id="124" w:author="Becker, Aaron" w:date="2013-10-15T15:39:00Z"/>
        </w:sdtContent>
      </w:sdt>
      <w:customXmlInsRangeEnd w:id="124"/>
      <w:ins w:id="125" w:author="Becker, Aaron" w:date="2013-10-14T16:27:00Z">
        <w:r w:rsidR="00EA7CC1">
          <w:t xml:space="preserve">. </w:t>
        </w:r>
      </w:ins>
      <w:ins w:id="126" w:author="Becker, Aaron" w:date="2013-10-15T15:12:00Z">
        <w:r>
          <w:t>This would be enough to maintain a thermal difference of 2</w:t>
        </w:r>
      </w:ins>
      <w:ins w:id="127" w:author="Becker, Aaron" w:date="2013-10-15T15:13:00Z">
        <w:r>
          <w:t>°C</w:t>
        </w:r>
      </w:ins>
      <w:ins w:id="128" w:author="Becker, Aaron" w:date="2013-10-15T15:12:00Z">
        <w:r>
          <w:t xml:space="preserve"> </w:t>
        </w:r>
      </w:ins>
    </w:p>
    <w:p w14:paraId="17E34F4B" w14:textId="77777777" w:rsidR="00D82110" w:rsidDel="00FC10EA" w:rsidRDefault="00D82110">
      <w:pPr>
        <w:pStyle w:val="Heading3"/>
        <w:rPr>
          <w:del w:id="129" w:author="Becker, Aaron" w:date="2013-10-15T15:13:00Z"/>
        </w:rPr>
      </w:pPr>
    </w:p>
    <w:p w14:paraId="34AF9F50" w14:textId="77777777" w:rsidR="00FC10EA" w:rsidRDefault="00FC10EA">
      <w:pPr>
        <w:rPr>
          <w:ins w:id="130" w:author="Becker, Aaron" w:date="2013-10-15T15:13:00Z"/>
        </w:rPr>
        <w:pPrChange w:id="131" w:author="Becker, Aaron" w:date="2013-10-15T15:13:00Z">
          <w:pPr>
            <w:ind w:left="720"/>
          </w:pPr>
        </w:pPrChange>
      </w:pPr>
    </w:p>
    <w:p w14:paraId="470429D6" w14:textId="12DA9B05" w:rsidR="00FC10EA" w:rsidRDefault="00FC10EA" w:rsidP="00FC10EA">
      <w:pPr>
        <w:pStyle w:val="Heading3"/>
        <w:rPr>
          <w:ins w:id="132" w:author="Becker, Aaron" w:date="2013-10-15T15:13:00Z"/>
        </w:rPr>
      </w:pPr>
      <w:ins w:id="133" w:author="Becker, Aaron" w:date="2013-10-15T15:13:00Z">
        <w:r>
          <w:t xml:space="preserve">Method 3: </w:t>
        </w:r>
        <w:r w:rsidRPr="00611B02">
          <w:t>Force induced by eddy current</w:t>
        </w:r>
      </w:ins>
    </w:p>
    <w:p w14:paraId="05C5CDBD" w14:textId="77777777" w:rsidR="00FC10EA" w:rsidRDefault="00FC10EA" w:rsidP="00FC10EA">
      <w:pPr>
        <w:rPr>
          <w:ins w:id="134" w:author="Becker, Aaron" w:date="2013-10-15T15:13:00Z"/>
          <w:b/>
        </w:rPr>
      </w:pPr>
    </w:p>
    <w:p w14:paraId="10727AB8" w14:textId="77777777" w:rsidR="00FC10EA" w:rsidRDefault="00FC10EA" w:rsidP="00FC10EA">
      <w:pPr>
        <w:rPr>
          <w:ins w:id="135" w:author="Becker, Aaron" w:date="2013-10-15T15:13:00Z"/>
        </w:rPr>
      </w:pPr>
      <w:ins w:id="136" w:author="Becker, Aaron" w:date="2013-10-15T15:13:00Z">
        <w:r>
          <w:t>To investigate…</w:t>
        </w:r>
      </w:ins>
    </w:p>
    <w:p w14:paraId="507F8452" w14:textId="77777777" w:rsidR="00FC10EA" w:rsidRPr="00FC10EA" w:rsidRDefault="00FC10EA">
      <w:pPr>
        <w:rPr>
          <w:ins w:id="137" w:author="Becker, Aaron" w:date="2013-10-15T15:13:00Z"/>
        </w:rPr>
        <w:pPrChange w:id="138" w:author="Becker, Aaron" w:date="2013-10-15T15:13:00Z">
          <w:pPr>
            <w:ind w:left="720"/>
          </w:pPr>
        </w:pPrChange>
      </w:pPr>
    </w:p>
    <w:customXmlInsRangeStart w:id="139" w:author="Becker, Aaron" w:date="2013-10-15T15:36:00Z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275139519"/>
        <w:docPartObj>
          <w:docPartGallery w:val="Bibliographies"/>
          <w:docPartUnique/>
        </w:docPartObj>
      </w:sdtPr>
      <w:sdtEndPr/>
      <w:sdtContent>
        <w:customXmlInsRangeEnd w:id="139"/>
        <w:p w14:paraId="49836EFA" w14:textId="01514641" w:rsidR="008A4695" w:rsidRDefault="008A4695">
          <w:pPr>
            <w:pStyle w:val="Heading1"/>
            <w:rPr>
              <w:ins w:id="140" w:author="Becker, Aaron" w:date="2013-10-15T15:36:00Z"/>
            </w:rPr>
          </w:pPr>
          <w:ins w:id="141" w:author="Becker, Aaron" w:date="2013-10-15T15:36:00Z">
            <w:r>
              <w:t>Bibliography</w:t>
            </w:r>
          </w:ins>
        </w:p>
        <w:customXmlInsRangeStart w:id="142" w:author="Becker, Aaron" w:date="2013-10-15T15:36:00Z"/>
        <w:sdt>
          <w:sdtPr>
            <w:id w:val="111145805"/>
            <w:bibliography/>
          </w:sdtPr>
          <w:sdtEndPr/>
          <w:sdtContent>
            <w:customXmlInsRangeEnd w:id="142"/>
            <w:p w14:paraId="1868771F" w14:textId="77777777" w:rsidR="003F73CC" w:rsidRDefault="008A4695">
              <w:pPr>
                <w:rPr>
                  <w:noProof/>
                </w:rPr>
              </w:pPr>
              <w:ins w:id="143" w:author="Becker, Aaron" w:date="2013-10-15T15:36:00Z">
                <w:r>
                  <w:fldChar w:fldCharType="begin"/>
                </w:r>
                <w:r>
                  <w:instrText xml:space="preserve"> BIBLIOGRAPHY </w:instrText>
                </w:r>
                <w:r>
                  <w:fldChar w:fldCharType="separate"/>
                </w:r>
              </w:ins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6"/>
                <w:gridCol w:w="8264"/>
              </w:tblGrid>
              <w:tr w:rsidR="003F73CC" w14:paraId="5A8844FC" w14:textId="77777777">
                <w:trPr>
                  <w:divId w:val="19128902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117488" w14:textId="77777777" w:rsidR="003F73CC" w:rsidRDefault="003F73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B04D09" w14:textId="77777777" w:rsidR="003F73CC" w:rsidRDefault="003F73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Holman, Heat Transfer, New York: McGraw-Hill, Inc., 1981. </w:t>
                    </w:r>
                  </w:p>
                </w:tc>
              </w:tr>
              <w:tr w:rsidR="003F73CC" w14:paraId="6F57FB77" w14:textId="77777777">
                <w:trPr>
                  <w:divId w:val="19128902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CB54E9" w14:textId="77777777" w:rsidR="003F73CC" w:rsidRDefault="003F73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852E8E" w14:textId="77777777" w:rsidR="003F73CC" w:rsidRDefault="003F73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L. A. E. N. Yik-Kiong Hue, "Novel Body Coil Driven Radio Frequency Ablation Device: MRI-Mediated Radiofrequency Ablation," in </w:t>
                    </w:r>
                    <w:r>
                      <w:rPr>
                        <w:i/>
                        <w:iCs/>
                        <w:noProof/>
                      </w:rPr>
                      <w:t>Ninth Interventional MRI Symposium</w:t>
                    </w:r>
                    <w:r>
                      <w:rPr>
                        <w:noProof/>
                      </w:rPr>
                      <w:t xml:space="preserve">, Boston, MA, 2012. </w:t>
                    </w:r>
                  </w:p>
                </w:tc>
              </w:tr>
              <w:tr w:rsidR="003F73CC" w14:paraId="006E2A22" w14:textId="77777777">
                <w:trPr>
                  <w:divId w:val="19128902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56E411" w14:textId="77777777" w:rsidR="003F73CC" w:rsidRDefault="003F73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781FF1" w14:textId="77777777" w:rsidR="003F73CC" w:rsidRDefault="003F73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F. J. H. a. J. G. K. Jens Höfflin, "Energy Harvesting Towards Autonomous MRI Detection," in </w:t>
                    </w:r>
                    <w:r>
                      <w:rPr>
                        <w:i/>
                        <w:iCs/>
                        <w:noProof/>
                      </w:rPr>
                      <w:t>International Society for Magnetic Resonance in Medicine</w:t>
                    </w:r>
                    <w:r>
                      <w:rPr>
                        <w:noProof/>
                      </w:rPr>
                      <w:t xml:space="preserve">, Salt Lake City, Utah, USA, 2013. </w:t>
                    </w:r>
                  </w:p>
                </w:tc>
              </w:tr>
            </w:tbl>
            <w:p w14:paraId="1D531C11" w14:textId="77777777" w:rsidR="003F73CC" w:rsidRDefault="003F73CC">
              <w:pPr>
                <w:divId w:val="1912890255"/>
                <w:rPr>
                  <w:rFonts w:eastAsia="Times New Roman"/>
                  <w:noProof/>
                </w:rPr>
              </w:pPr>
            </w:p>
            <w:p w14:paraId="5245404A" w14:textId="0BF2EBEB" w:rsidR="008A4695" w:rsidRDefault="008A4695">
              <w:pPr>
                <w:rPr>
                  <w:ins w:id="144" w:author="Becker, Aaron" w:date="2013-10-15T15:36:00Z"/>
                </w:rPr>
              </w:pPr>
              <w:ins w:id="145" w:author="Becker, Aaron" w:date="2013-10-15T15:36:00Z">
                <w:r>
                  <w:rPr>
                    <w:b/>
                    <w:bCs/>
                    <w:noProof/>
                  </w:rPr>
                  <w:fldChar w:fldCharType="end"/>
                </w:r>
              </w:ins>
            </w:p>
            <w:customXmlInsRangeStart w:id="146" w:author="Becker, Aaron" w:date="2013-10-15T15:36:00Z"/>
          </w:sdtContent>
        </w:sdt>
        <w:customXmlInsRangeEnd w:id="146"/>
        <w:customXmlInsRangeStart w:id="147" w:author="Becker, Aaron" w:date="2013-10-15T15:36:00Z"/>
      </w:sdtContent>
    </w:sdt>
    <w:customXmlInsRangeEnd w:id="147"/>
    <w:p w14:paraId="100CD4DA" w14:textId="1C906695" w:rsidR="00D82110" w:rsidRPr="00E65714" w:rsidRDefault="00993659">
      <w:pPr>
        <w:pStyle w:val="Heading3"/>
      </w:pPr>
      <w:ins w:id="148" w:author="Becker, Aaron" w:date="2014-08-12T17:47:00Z">
        <w:r>
          <w:t>INDUCTIVE COUPLING</w:t>
        </w:r>
      </w:ins>
      <w:bookmarkStart w:id="149" w:name="_GoBack"/>
      <w:bookmarkEnd w:id="149"/>
    </w:p>
    <w:sectPr w:rsidR="00D82110" w:rsidRPr="00E65714" w:rsidSect="00E515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cker, Aaron">
    <w15:presenceInfo w15:providerId="AD" w15:userId="S-1-5-21-1343024091-179605362-1801674531-1565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C7"/>
    <w:rsid w:val="00023A34"/>
    <w:rsid w:val="000730FF"/>
    <w:rsid w:val="000865EF"/>
    <w:rsid w:val="000B72EA"/>
    <w:rsid w:val="000E2465"/>
    <w:rsid w:val="000E403E"/>
    <w:rsid w:val="00191689"/>
    <w:rsid w:val="002205EC"/>
    <w:rsid w:val="002E6848"/>
    <w:rsid w:val="002F488F"/>
    <w:rsid w:val="00354947"/>
    <w:rsid w:val="003603BE"/>
    <w:rsid w:val="003D0F95"/>
    <w:rsid w:val="003F73CC"/>
    <w:rsid w:val="00492AF5"/>
    <w:rsid w:val="00566916"/>
    <w:rsid w:val="00611B02"/>
    <w:rsid w:val="006978D4"/>
    <w:rsid w:val="006C77DA"/>
    <w:rsid w:val="006D5D7A"/>
    <w:rsid w:val="007F7F5B"/>
    <w:rsid w:val="00862776"/>
    <w:rsid w:val="00886575"/>
    <w:rsid w:val="008A4695"/>
    <w:rsid w:val="008A49B1"/>
    <w:rsid w:val="008F6F04"/>
    <w:rsid w:val="009407E2"/>
    <w:rsid w:val="00946C47"/>
    <w:rsid w:val="00993659"/>
    <w:rsid w:val="009F1854"/>
    <w:rsid w:val="00A27BE9"/>
    <w:rsid w:val="00A808F9"/>
    <w:rsid w:val="00C61464"/>
    <w:rsid w:val="00CD00D5"/>
    <w:rsid w:val="00D031A5"/>
    <w:rsid w:val="00D21D95"/>
    <w:rsid w:val="00D82110"/>
    <w:rsid w:val="00E3687F"/>
    <w:rsid w:val="00E5152A"/>
    <w:rsid w:val="00E65714"/>
    <w:rsid w:val="00EA3365"/>
    <w:rsid w:val="00EA7CC1"/>
    <w:rsid w:val="00EF1277"/>
    <w:rsid w:val="00F008C7"/>
    <w:rsid w:val="00FC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C44ABC"/>
  <w14:defaultImageDpi w14:val="300"/>
  <w15:docId w15:val="{73EC2CDD-73FD-4390-94AC-D925582E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7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7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8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8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C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808F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57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657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571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657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65714"/>
  </w:style>
  <w:style w:type="paragraph" w:styleId="Bibliography">
    <w:name w:val="Bibliography"/>
    <w:basedOn w:val="Normal"/>
    <w:next w:val="Normal"/>
    <w:uiPriority w:val="37"/>
    <w:unhideWhenUsed/>
    <w:rsid w:val="008A4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mr-tip.com/serv1.php?type=db1&amp;dbs=Slew%20R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JPH81</b:Tag>
    <b:SourceType>Book</b:SourceType>
    <b:Guid>{53462705-7835-46E5-AD33-4D8D4F037267}</b:Guid>
    <b:Author>
      <b:Author>
        <b:NameList>
          <b:Person>
            <b:Last>Holman</b:Last>
            <b:First>J.P.</b:First>
          </b:Person>
        </b:NameList>
      </b:Author>
    </b:Author>
    <b:Title>Heat Transfer</b:Title>
    <b:Year>1981</b:Year>
    <b:City>New York</b:City>
    <b:Publisher>McGraw-Hill, Inc.</b:Publisher>
    <b:RefOrder>1</b:RefOrder>
  </b:Source>
  <b:Source>
    <b:Tag>Jen13</b:Tag>
    <b:SourceType>ConferenceProceedings</b:SourceType>
    <b:Guid>{32D598A9-E012-4705-A8B1-34DB3529B74F}</b:Guid>
    <b:Title>Energy Harvesting Towards Autonomous MRI Detection</b:Title>
    <b:Year>2013</b:Year>
    <b:City>Salt Lake City, Utah, USA</b:City>
    <b:Author>
      <b:Author>
        <b:NameList>
          <b:Person>
            <b:Last>Jens Höfflin</b:Last>
            <b:First>Elmar</b:First>
            <b:Middle>Fischer, Jürgen Hennig, and Jan G. Korvink</b:Middle>
          </b:Person>
        </b:NameList>
      </b:Author>
    </b:Author>
    <b:ConferenceName>International Society for Magnetic Resonance in Medicine</b:ConferenceName>
    <b:URL>http://submissions.miracd.com/ismrm2013/proceedings/files/0728.PDF</b:URL>
    <b:RefOrder>3</b:RefOrder>
  </b:Source>
  <b:Source>
    <b:Tag>Yik12</b:Tag>
    <b:SourceType>ConferenceProceedings</b:SourceType>
    <b:Guid>{5C7A7C0B-6ED8-42B9-A781-300A495A50EE}</b:Guid>
    <b:Author>
      <b:Author>
        <b:NameList>
          <b:Person>
            <b:Last>Yik-Kiong Hue</b:Last>
            <b:First>Jerome</b:First>
            <b:Middle>L. Ackerman, Erez Nevo</b:Middle>
          </b:Person>
        </b:NameList>
      </b:Author>
    </b:Author>
    <b:Title>Novel Body Coil Driven Radio Frequency Ablation Device: MRI-Mediated Radiofrequency Ablation</b:Title>
    <b:Year>2012</b:Year>
    <b:ConferenceName>Ninth Interventional MRI Symposium</b:ConferenceName>
    <b:City>Boston, MA</b:City>
    <b:URL>http://cds.ismrm.org/protected/10MProceedings/files/1819_3794.pdf</b:URL>
    <b:DOI>https://www.nmr.mgh.harvard.edu/martinos/publications/posters/ISMRM-2010/ISMRM10-Hue-a.pdf</b:DOI>
    <b:RefOrder>2</b:RefOrder>
  </b:Source>
</b:Sources>
</file>

<file path=customXml/itemProps1.xml><?xml version="1.0" encoding="utf-8"?>
<ds:datastoreItem xmlns:ds="http://schemas.openxmlformats.org/officeDocument/2006/customXml" ds:itemID="{D2CB2210-0E9F-4BC4-92A0-66B1F99D3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Ouajdi Felfoul</dc:creator>
  <cp:keywords/>
  <dc:description/>
  <cp:lastModifiedBy>Becker, Aaron</cp:lastModifiedBy>
  <cp:revision>22</cp:revision>
  <dcterms:created xsi:type="dcterms:W3CDTF">2013-10-11T20:00:00Z</dcterms:created>
  <dcterms:modified xsi:type="dcterms:W3CDTF">2014-08-12T21:47:00Z</dcterms:modified>
</cp:coreProperties>
</file>